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3CA" w:rsidRPr="00933CD1" w:rsidDel="00B203CA" w:rsidRDefault="00B203CA" w:rsidP="00B203CA">
      <w:pPr>
        <w:jc w:val="center"/>
        <w:rPr>
          <w:del w:id="0" w:author="RYAN ALVES DE CARVALHO" w:date="2024-08-22T16:39:00Z"/>
          <w:moveTo w:id="1" w:author="RYAN ALVES DE CARVALHO" w:date="2024-08-22T16:39:00Z"/>
          <w:rFonts w:ascii="Verdana" w:hAnsi="Verdana"/>
          <w:b/>
        </w:rPr>
      </w:pPr>
      <w:moveToRangeStart w:id="2" w:author="RYAN ALVES DE CARVALHO" w:date="2024-08-22T16:39:00Z" w:name="move175237191"/>
      <w:moveTo w:id="3" w:author="RYAN ALVES DE CARVALHO" w:date="2024-08-22T16:39:00Z">
        <w:r w:rsidRPr="00933CD1">
          <w:rPr>
            <w:rFonts w:ascii="Verdana" w:hAnsi="Verdana"/>
            <w:b/>
          </w:rPr>
          <w:t xml:space="preserve">Documento de Levantamento de Requisitos </w:t>
        </w:r>
        <w:r>
          <w:rPr>
            <w:rFonts w:ascii="Verdana" w:hAnsi="Verdana"/>
            <w:b/>
          </w:rPr>
          <w:t>Funcionais</w:t>
        </w:r>
        <w:bookmarkStart w:id="4" w:name="_GoBack"/>
        <w:bookmarkEnd w:id="4"/>
      </w:moveTo>
    </w:p>
    <w:moveToRangeEnd w:id="2"/>
    <w:p w:rsidR="00B203CA" w:rsidRDefault="00B203CA">
      <w:pPr>
        <w:jc w:val="center"/>
        <w:rPr>
          <w:ins w:id="5" w:author="RYAN ALVES DE CARVALHO" w:date="2024-08-22T16:39:00Z"/>
        </w:rPr>
        <w:pPrChange w:id="6" w:author="RYAN ALVES DE CARVALHO" w:date="2024-08-22T16:39:00Z">
          <w:pPr/>
        </w:pPrChange>
      </w:pPr>
    </w:p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DC348B" w:rsidP="006A2055">
            <w:r>
              <w:t>Tela de</w:t>
            </w:r>
            <w:r w:rsidR="0018138D">
              <w:t xml:space="preserve"> Editar</w:t>
            </w:r>
            <w:r>
              <w:t xml:space="preserve"> Perfil</w:t>
            </w:r>
            <w:r w:rsidR="003C0919">
              <w:t>, Gerenciamento de Conta e Ajustar feed inicial.</w:t>
            </w:r>
          </w:p>
          <w:p w:rsidR="00DC348B" w:rsidRDefault="00DC348B" w:rsidP="006A2055"/>
          <w:p w:rsidR="00DC348B" w:rsidRDefault="00DC348B" w:rsidP="006A2055">
            <w:r>
              <w:t xml:space="preserve">Será feita uma tela para </w:t>
            </w:r>
            <w:ins w:id="7" w:author="RYAN ALVES DE CARVALHO" w:date="2024-08-22T16:19:00Z">
              <w:r w:rsidR="00A46A07">
                <w:t>modificar as con</w:t>
              </w:r>
            </w:ins>
            <w:ins w:id="8" w:author="RYAN ALVES DE CARVALHO" w:date="2024-08-22T16:20:00Z">
              <w:r w:rsidR="00A46A07">
                <w:t xml:space="preserve">figurações de perfil </w:t>
              </w:r>
            </w:ins>
            <w:del w:id="9" w:author="RYAN ALVES DE CARVALHO" w:date="2024-08-22T16:16:00Z">
              <w:r w:rsidDel="00A46A07">
                <w:delText xml:space="preserve">o perfil </w:delText>
              </w:r>
            </w:del>
            <w:r>
              <w:t>do usuário</w:t>
            </w:r>
            <w:r w:rsidR="003C0919">
              <w:t>.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DC348B">
            <w:r>
              <w:t>Luan, Pedro</w:t>
            </w:r>
          </w:p>
          <w:p w:rsidR="00DC348B" w:rsidRDefault="00DC348B" w:rsidP="00DC348B"/>
        </w:tc>
      </w:tr>
      <w:tr w:rsidR="00933CD1" w:rsidTr="006A2055">
        <w:tc>
          <w:tcPr>
            <w:tcW w:w="8926" w:type="dxa"/>
          </w:tcPr>
          <w:p w:rsidR="003C0919" w:rsidRDefault="003C0919" w:rsidP="006A2055">
            <w:pPr>
              <w:rPr>
                <w:ins w:id="10" w:author="PEDRO HENRIQUE DE SOUSA BARBOSA" w:date="2024-08-22T15:30:00Z"/>
                <w:b/>
                <w:szCs w:val="22"/>
              </w:rPr>
            </w:pPr>
          </w:p>
          <w:p w:rsidR="00B25988" w:rsidRPr="00B25988" w:rsidRDefault="00B25988" w:rsidP="006A2055">
            <w:pPr>
              <w:rPr>
                <w:ins w:id="11" w:author="RYAN ALVES DE CARVALHO" w:date="2024-08-22T16:27:00Z"/>
                <w:szCs w:val="22"/>
                <w:rPrChange w:id="12" w:author="RYAN ALVES DE CARVALHO" w:date="2024-08-22T16:27:00Z">
                  <w:rPr>
                    <w:ins w:id="13" w:author="RYAN ALVES DE CARVALHO" w:date="2024-08-22T16:27:00Z"/>
                    <w:b/>
                    <w:szCs w:val="22"/>
                  </w:rPr>
                </w:rPrChange>
              </w:rPr>
            </w:pPr>
            <w:ins w:id="14" w:author="RYAN ALVES DE CARVALHO" w:date="2024-08-22T16:27:00Z">
              <w:r>
                <w:rPr>
                  <w:szCs w:val="22"/>
                </w:rPr>
                <w:t xml:space="preserve">Nessas telas, conseguiremos alterar as </w:t>
              </w:r>
            </w:ins>
            <w:ins w:id="15" w:author="RYAN ALVES DE CARVALHO" w:date="2024-08-22T16:28:00Z">
              <w:r>
                <w:rPr>
                  <w:szCs w:val="22"/>
                </w:rPr>
                <w:t>configurações do final, nela teremos como ‘Editar Perfil’, ‘Gerenciar conta’, ‘Ajustar Feed Inicial’</w:t>
              </w:r>
            </w:ins>
            <w:ins w:id="16" w:author="RYAN ALVES DE CARVALHO" w:date="2024-08-22T16:29:00Z">
              <w:r>
                <w:rPr>
                  <w:szCs w:val="22"/>
                </w:rPr>
                <w:t>, modo escuro e</w:t>
              </w:r>
            </w:ins>
            <w:ins w:id="17" w:author="RYAN ALVES DE CARVALHO" w:date="2024-08-22T16:28:00Z">
              <w:r>
                <w:rPr>
                  <w:szCs w:val="22"/>
                </w:rPr>
                <w:t xml:space="preserve"> excluir conta.</w:t>
              </w:r>
            </w:ins>
          </w:p>
          <w:p w:rsidR="00B25988" w:rsidRDefault="00B25988" w:rsidP="006A2055">
            <w:pPr>
              <w:rPr>
                <w:ins w:id="18" w:author="RYAN ALVES DE CARVALHO" w:date="2024-08-22T16:27:00Z"/>
                <w:b/>
                <w:szCs w:val="22"/>
              </w:rPr>
            </w:pPr>
          </w:p>
          <w:p w:rsidR="00933CD1" w:rsidRPr="003C0919" w:rsidRDefault="003C0919" w:rsidP="006A2055">
            <w:pPr>
              <w:rPr>
                <w:b/>
                <w:szCs w:val="22"/>
                <w:rPrChange w:id="19" w:author="PEDRO HENRIQUE DE SOUSA BARBOSA" w:date="2024-08-22T15:30:00Z">
                  <w:rPr>
                    <w:rFonts w:ascii="Verdana" w:hAnsi="Verdana"/>
                    <w:b/>
                    <w:sz w:val="22"/>
                    <w:szCs w:val="22"/>
                  </w:rPr>
                </w:rPrChange>
              </w:rPr>
            </w:pPr>
            <w:ins w:id="20" w:author="PEDRO HENRIQUE DE SOUSA BARBOSA" w:date="2024-08-22T15:30:00Z">
              <w:r w:rsidRPr="003C0919">
                <w:rPr>
                  <w:b/>
                  <w:szCs w:val="22"/>
                  <w:rPrChange w:id="21" w:author="PEDRO HENRIQUE DE SOUSA BARBOSA" w:date="2024-08-22T15:30:00Z">
                    <w:rPr>
                      <w:rFonts w:ascii="Verdana" w:hAnsi="Verdana"/>
                      <w:b/>
                      <w:sz w:val="22"/>
                      <w:szCs w:val="22"/>
                    </w:rPr>
                  </w:rPrChange>
                </w:rPr>
                <w:t>Editar Perfil</w:t>
              </w:r>
            </w:ins>
          </w:p>
          <w:p w:rsidR="003C0919" w:rsidRDefault="003C0919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DC348B" w:rsidRPr="00DC348B" w:rsidRDefault="00DC348B" w:rsidP="006A2055">
            <w:pPr>
              <w:rPr>
                <w:szCs w:val="22"/>
              </w:rPr>
            </w:pPr>
            <w:r>
              <w:rPr>
                <w:szCs w:val="22"/>
              </w:rPr>
              <w:t>Os seguintes campos serão necessários para tela de</w:t>
            </w:r>
            <w:r w:rsidR="0018138D">
              <w:rPr>
                <w:szCs w:val="22"/>
              </w:rPr>
              <w:t xml:space="preserve"> editar</w:t>
            </w:r>
            <w:r>
              <w:rPr>
                <w:szCs w:val="22"/>
              </w:rPr>
              <w:t xml:space="preserve"> perfil:</w:t>
            </w:r>
          </w:p>
          <w:p w:rsidR="00A55744" w:rsidDel="00A46A07" w:rsidRDefault="00A55744" w:rsidP="006A2055">
            <w:pPr>
              <w:rPr>
                <w:del w:id="22" w:author="RYAN ALVES DE CARVALHO" w:date="2024-08-22T16:20:00Z"/>
                <w:rFonts w:ascii="Verdana" w:hAnsi="Verdana"/>
                <w:b/>
                <w:sz w:val="22"/>
                <w:szCs w:val="22"/>
              </w:rPr>
            </w:pPr>
          </w:p>
          <w:p w:rsidR="0018138D" w:rsidRDefault="0018138D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18138D" w:rsidRDefault="0018138D" w:rsidP="00DC348B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>
              <w:rPr>
                <w:szCs w:val="22"/>
              </w:rPr>
              <w:t>Nome (Obrigatório) (</w:t>
            </w:r>
            <w:proofErr w:type="spellStart"/>
            <w:r>
              <w:rPr>
                <w:szCs w:val="22"/>
              </w:rPr>
              <w:t>max</w:t>
            </w:r>
            <w:proofErr w:type="spellEnd"/>
            <w:r>
              <w:rPr>
                <w:szCs w:val="22"/>
              </w:rPr>
              <w:t>: 150)</w:t>
            </w:r>
            <w:ins w:id="23" w:author="RYAN ALVES DE CARVALHO" w:date="2024-08-22T16:20:00Z">
              <w:r w:rsidR="00A46A07">
                <w:rPr>
                  <w:szCs w:val="22"/>
                </w:rPr>
                <w:t>;</w:t>
              </w:r>
            </w:ins>
          </w:p>
          <w:p w:rsidR="0018138D" w:rsidRDefault="0018138D" w:rsidP="00DC348B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>
              <w:rPr>
                <w:szCs w:val="22"/>
              </w:rPr>
              <w:t>Nome de Usuário (</w:t>
            </w:r>
            <w:proofErr w:type="spellStart"/>
            <w:r>
              <w:rPr>
                <w:szCs w:val="22"/>
              </w:rPr>
              <w:t>max</w:t>
            </w:r>
            <w:proofErr w:type="spellEnd"/>
            <w:r>
              <w:rPr>
                <w:szCs w:val="22"/>
              </w:rPr>
              <w:t>: 150)</w:t>
            </w:r>
            <w:ins w:id="24" w:author="RYAN ALVES DE CARVALHO" w:date="2024-08-22T16:20:00Z">
              <w:r w:rsidR="00A46A07">
                <w:rPr>
                  <w:szCs w:val="22"/>
                </w:rPr>
                <w:t>;</w:t>
              </w:r>
            </w:ins>
          </w:p>
          <w:p w:rsidR="00DC348B" w:rsidRPr="006B37BF" w:rsidRDefault="00DC348B" w:rsidP="00DC348B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B37BF">
              <w:rPr>
                <w:szCs w:val="22"/>
              </w:rPr>
              <w:t>Foto de Perfil</w:t>
            </w:r>
            <w:ins w:id="25" w:author="RYAN ALVES DE CARVALHO" w:date="2024-08-22T16:20:00Z">
              <w:r w:rsidR="00A46A07">
                <w:rPr>
                  <w:szCs w:val="22"/>
                </w:rPr>
                <w:t>;</w:t>
              </w:r>
            </w:ins>
          </w:p>
          <w:p w:rsidR="006B37BF" w:rsidRPr="006B37BF" w:rsidRDefault="006B37BF" w:rsidP="00DC348B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B37BF">
              <w:rPr>
                <w:szCs w:val="22"/>
              </w:rPr>
              <w:t>Gênero</w:t>
            </w:r>
            <w:ins w:id="26" w:author="RYAN ALVES DE CARVALHO" w:date="2024-08-22T16:20:00Z">
              <w:r w:rsidR="00A46A07">
                <w:rPr>
                  <w:szCs w:val="22"/>
                </w:rPr>
                <w:t>;</w:t>
              </w:r>
            </w:ins>
          </w:p>
          <w:p w:rsidR="00DC348B" w:rsidRPr="006B37BF" w:rsidRDefault="006B37BF" w:rsidP="00DC348B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B37BF">
              <w:rPr>
                <w:szCs w:val="22"/>
              </w:rPr>
              <w:t>Biografia (</w:t>
            </w:r>
            <w:proofErr w:type="spellStart"/>
            <w:r w:rsidRPr="006B37BF">
              <w:rPr>
                <w:szCs w:val="22"/>
              </w:rPr>
              <w:t>max</w:t>
            </w:r>
            <w:proofErr w:type="spellEnd"/>
            <w:r w:rsidRPr="006B37BF">
              <w:rPr>
                <w:szCs w:val="22"/>
              </w:rPr>
              <w:t>: 2200)</w:t>
            </w:r>
            <w:ins w:id="27" w:author="RYAN ALVES DE CARVALHO" w:date="2024-08-22T16:20:00Z">
              <w:r w:rsidR="00A46A07">
                <w:rPr>
                  <w:szCs w:val="22"/>
                </w:rPr>
                <w:t>;</w:t>
              </w:r>
            </w:ins>
          </w:p>
          <w:p w:rsidR="006B37BF" w:rsidRPr="006B37BF" w:rsidRDefault="006B37BF" w:rsidP="00DC348B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B37BF">
              <w:rPr>
                <w:szCs w:val="22"/>
              </w:rPr>
              <w:t>Pronomes</w:t>
            </w:r>
            <w:ins w:id="28" w:author="RYAN ALVES DE CARVALHO" w:date="2024-08-22T16:20:00Z">
              <w:r w:rsidR="00A46A07">
                <w:rPr>
                  <w:szCs w:val="22"/>
                </w:rPr>
                <w:t>;</w:t>
              </w:r>
            </w:ins>
          </w:p>
          <w:p w:rsidR="0018138D" w:rsidRPr="0018138D" w:rsidRDefault="006B37BF" w:rsidP="0018138D">
            <w:pPr>
              <w:pStyle w:val="PargrafodaLista"/>
              <w:numPr>
                <w:ilvl w:val="0"/>
                <w:numId w:val="23"/>
              </w:numPr>
              <w:rPr>
                <w:szCs w:val="22"/>
              </w:rPr>
            </w:pPr>
            <w:r w:rsidRPr="006B37BF">
              <w:rPr>
                <w:szCs w:val="22"/>
              </w:rPr>
              <w:t>Links</w:t>
            </w:r>
            <w:ins w:id="29" w:author="RYAN ALVES DE CARVALHO" w:date="2024-08-22T16:20:00Z">
              <w:r w:rsidR="00A46A07">
                <w:rPr>
                  <w:szCs w:val="22"/>
                </w:rPr>
                <w:t>.</w:t>
              </w:r>
            </w:ins>
          </w:p>
          <w:p w:rsidR="0018138D" w:rsidRDefault="0018138D" w:rsidP="0018138D">
            <w:pPr>
              <w:rPr>
                <w:szCs w:val="22"/>
              </w:rPr>
            </w:pPr>
          </w:p>
          <w:p w:rsidR="0018138D" w:rsidRDefault="0018138D" w:rsidP="0018138D">
            <w:pPr>
              <w:rPr>
                <w:szCs w:val="22"/>
              </w:rPr>
            </w:pPr>
            <w:r>
              <w:rPr>
                <w:szCs w:val="22"/>
              </w:rPr>
              <w:t>Nesta tela também teremos um checkout para caso o usuário queira receber mensagens de negociação.</w:t>
            </w:r>
          </w:p>
          <w:p w:rsidR="0018138D" w:rsidDel="00A46A07" w:rsidRDefault="0018138D" w:rsidP="0018138D">
            <w:pPr>
              <w:rPr>
                <w:del w:id="30" w:author="RYAN ALVES DE CARVALHO" w:date="2024-08-22T16:20:00Z"/>
                <w:szCs w:val="22"/>
              </w:rPr>
            </w:pPr>
          </w:p>
          <w:p w:rsidR="003C0919" w:rsidRDefault="003C0919" w:rsidP="0018138D">
            <w:pPr>
              <w:rPr>
                <w:szCs w:val="22"/>
              </w:rPr>
            </w:pPr>
          </w:p>
          <w:p w:rsidR="003C0919" w:rsidRPr="003C0919" w:rsidRDefault="003C0919" w:rsidP="0018138D">
            <w:pPr>
              <w:rPr>
                <w:b/>
                <w:szCs w:val="22"/>
              </w:rPr>
            </w:pPr>
            <w:r w:rsidRPr="003C0919">
              <w:rPr>
                <w:b/>
                <w:szCs w:val="22"/>
              </w:rPr>
              <w:t>Gerenciamento da conta</w:t>
            </w:r>
          </w:p>
          <w:p w:rsidR="003C0919" w:rsidRDefault="003C0919" w:rsidP="003C0919">
            <w:pPr>
              <w:pStyle w:val="NormalWeb"/>
            </w:pPr>
            <w:del w:id="31" w:author="LUIZ HENRIQUE VIDAL ARAUJO" w:date="2024-08-27T10:43:00Z">
              <w:r w:rsidDel="00D55FE9">
                <w:delText xml:space="preserve">Essa </w:delText>
              </w:r>
            </w:del>
            <w:ins w:id="32" w:author="LUIZ HENRIQUE VIDAL ARAUJO" w:date="2024-08-27T10:43:00Z">
              <w:r w:rsidR="00D55FE9">
                <w:t>Ne</w:t>
              </w:r>
              <w:r w:rsidR="00D55FE9">
                <w:t xml:space="preserve">ssa </w:t>
              </w:r>
            </w:ins>
            <w:r>
              <w:t>tela aparecerá os seguintes campos:</w:t>
            </w:r>
          </w:p>
          <w:p w:rsidR="003C0919" w:rsidRDefault="003C0919" w:rsidP="003C0919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E-mail (Obrigatório) (</w:t>
            </w:r>
            <w:proofErr w:type="spellStart"/>
            <w:r>
              <w:t>máx</w:t>
            </w:r>
            <w:proofErr w:type="spellEnd"/>
            <w:r>
              <w:t>: 50)</w:t>
            </w:r>
            <w:ins w:id="33" w:author="RYAN ALVES DE CARVALHO" w:date="2024-08-22T16:27:00Z">
              <w:r w:rsidR="00B25988">
                <w:t>;</w:t>
              </w:r>
            </w:ins>
          </w:p>
          <w:p w:rsidR="003C0919" w:rsidRDefault="003C0919" w:rsidP="003C091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ins w:id="34" w:author="RYAN ALVES DE CARVALHO" w:date="2024-08-22T16:26:00Z"/>
              </w:rPr>
            </w:pPr>
            <w:r>
              <w:t>Alterar Data de Nascimento (Menor de idade não poderá vender, mas poderá comprar)</w:t>
            </w:r>
          </w:p>
          <w:p w:rsidR="00B25988" w:rsidDel="00B203CA" w:rsidRDefault="00B25988" w:rsidP="00B203CA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del w:id="35" w:author="RYAN ALVES DE CARVALHO" w:date="2024-08-22T16:39:00Z"/>
              </w:rPr>
            </w:pPr>
            <w:ins w:id="36" w:author="RYAN ALVES DE CARVALHO" w:date="2024-08-22T16:26:00Z">
              <w:r>
                <w:t>Redefinir senha;</w:t>
              </w:r>
            </w:ins>
          </w:p>
          <w:p w:rsidR="00B203CA" w:rsidRDefault="00B203CA" w:rsidP="003C091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ins w:id="37" w:author="RYAN ALVES DE CARVALHO" w:date="2024-08-22T16:39:00Z"/>
              </w:rPr>
            </w:pPr>
          </w:p>
          <w:p w:rsidR="003C0919" w:rsidDel="00B203CA" w:rsidRDefault="003C0919" w:rsidP="00D55FE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del w:id="38" w:author="RYAN ALVES DE CARVALHO" w:date="2024-08-22T16:39:00Z"/>
              </w:rPr>
            </w:pPr>
            <w:r>
              <w:t>Idioma (Português e Inglês)</w:t>
            </w:r>
            <w:ins w:id="39" w:author="RYAN ALVES DE CARVALHO" w:date="2024-08-22T16:39:00Z">
              <w:r w:rsidR="00B203CA">
                <w:t>;</w:t>
              </w:r>
            </w:ins>
          </w:p>
          <w:p w:rsidR="003C0919" w:rsidDel="00A46A07" w:rsidRDefault="003C0919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del w:id="40" w:author="RYAN ALVES DE CARVALHO" w:date="2024-08-22T16:20:00Z"/>
              </w:rPr>
              <w:pPrChange w:id="41" w:author="RYAN ALVES DE CARVALHO" w:date="2024-08-22T16:39:00Z">
                <w:pPr>
                  <w:framePr w:hSpace="141" w:wrap="around" w:hAnchor="margin" w:x="-289" w:y="548"/>
                  <w:numPr>
                    <w:numId w:val="24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</w:pPr>
              </w:pPrChange>
            </w:pPr>
            <w:del w:id="42" w:author="RYAN ALVES DE CARVALHO" w:date="2024-08-22T16:29:00Z">
              <w:r w:rsidDel="00B25988">
                <w:delText>Mensagens</w:delText>
              </w:r>
            </w:del>
            <w:del w:id="43" w:author="RYAN ALVES DE CARVALHO" w:date="2024-08-22T16:27:00Z">
              <w:r w:rsidDel="00B25988">
                <w:delText xml:space="preserve"> 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44" w:author="RYAN ALVES DE CARVALHO" w:date="2024-08-22T16:20:00Z"/>
              </w:rPr>
              <w:pPrChange w:id="45" w:author="RYAN ALVES DE CARVALHO" w:date="2024-08-22T16:39:00Z">
                <w:pPr>
                  <w:framePr w:hSpace="141" w:wrap="around" w:hAnchor="margin" w:x="-289" w:y="548"/>
                  <w:numPr>
                    <w:ilvl w:val="1"/>
                    <w:numId w:val="24"/>
                  </w:numPr>
                  <w:tabs>
                    <w:tab w:val="num" w:pos="1440"/>
                  </w:tabs>
                  <w:spacing w:before="100" w:beforeAutospacing="1" w:after="100" w:afterAutospacing="1"/>
                  <w:ind w:left="1440" w:hanging="360"/>
                </w:pPr>
              </w:pPrChange>
            </w:pPr>
            <w:del w:id="46" w:author="RYAN ALVES DE CARVALHO" w:date="2024-08-22T16:20:00Z">
              <w:r w:rsidDel="00A46A07">
                <w:delText xml:space="preserve">Seguidores 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47" w:author="RYAN ALVES DE CARVALHO" w:date="2024-08-22T16:20:00Z"/>
              </w:rPr>
              <w:pPrChange w:id="48" w:author="RYAN ALVES DE CARVALHO" w:date="2024-08-22T16:39:00Z">
                <w:pPr>
                  <w:framePr w:hSpace="141" w:wrap="around" w:hAnchor="margin" w:x="-289" w:y="548"/>
                  <w:numPr>
                    <w:ilvl w:val="2"/>
                    <w:numId w:val="24"/>
                  </w:numPr>
                  <w:tabs>
                    <w:tab w:val="num" w:pos="2160"/>
                  </w:tabs>
                  <w:spacing w:before="100" w:beforeAutospacing="1" w:after="100" w:afterAutospacing="1"/>
                  <w:ind w:left="2160" w:hanging="360"/>
                </w:pPr>
              </w:pPrChange>
            </w:pPr>
            <w:del w:id="49" w:author="RYAN ALVES DE CARVALHO" w:date="2024-08-22T16:20:00Z">
              <w:r w:rsidDel="00A46A07">
                <w:delText>Caixa de entrada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50" w:author="RYAN ALVES DE CARVALHO" w:date="2024-08-22T16:20:00Z"/>
              </w:rPr>
              <w:pPrChange w:id="51" w:author="RYAN ALVES DE CARVALHO" w:date="2024-08-22T16:39:00Z">
                <w:pPr>
                  <w:framePr w:hSpace="141" w:wrap="around" w:hAnchor="margin" w:x="-289" w:y="548"/>
                  <w:numPr>
                    <w:ilvl w:val="2"/>
                    <w:numId w:val="24"/>
                  </w:numPr>
                  <w:tabs>
                    <w:tab w:val="num" w:pos="2160"/>
                  </w:tabs>
                  <w:spacing w:before="100" w:beforeAutospacing="1" w:after="100" w:afterAutospacing="1"/>
                  <w:ind w:left="2160" w:hanging="360"/>
                </w:pPr>
              </w:pPrChange>
            </w:pPr>
            <w:del w:id="52" w:author="RYAN ALVES DE CARVALHO" w:date="2024-08-22T16:20:00Z">
              <w:r w:rsidDel="00A46A07">
                <w:delText>Solicitações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53" w:author="RYAN ALVES DE CARVALHO" w:date="2024-08-22T16:20:00Z"/>
              </w:rPr>
              <w:pPrChange w:id="54" w:author="RYAN ALVES DE CARVALHO" w:date="2024-08-22T16:39:00Z">
                <w:pPr>
                  <w:framePr w:hSpace="141" w:wrap="around" w:hAnchor="margin" w:x="-289" w:y="548"/>
                  <w:numPr>
                    <w:ilvl w:val="2"/>
                    <w:numId w:val="24"/>
                  </w:numPr>
                  <w:tabs>
                    <w:tab w:val="num" w:pos="2160"/>
                  </w:tabs>
                  <w:spacing w:before="100" w:beforeAutospacing="1" w:after="100" w:afterAutospacing="1"/>
                  <w:ind w:left="2160" w:hanging="360"/>
                </w:pPr>
              </w:pPrChange>
            </w:pPr>
            <w:del w:id="55" w:author="RYAN ALVES DE CARVALHO" w:date="2024-08-22T16:20:00Z">
              <w:r w:rsidDel="00A46A07">
                <w:delText>Não Entregar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56" w:author="RYAN ALVES DE CARVALHO" w:date="2024-08-22T16:20:00Z"/>
              </w:rPr>
              <w:pPrChange w:id="57" w:author="RYAN ALVES DE CARVALHO" w:date="2024-08-22T16:39:00Z">
                <w:pPr>
                  <w:framePr w:hSpace="141" w:wrap="around" w:hAnchor="margin" w:x="-289" w:y="548"/>
                  <w:numPr>
                    <w:ilvl w:val="1"/>
                    <w:numId w:val="24"/>
                  </w:numPr>
                  <w:tabs>
                    <w:tab w:val="num" w:pos="1440"/>
                  </w:tabs>
                  <w:spacing w:before="100" w:beforeAutospacing="1" w:after="100" w:afterAutospacing="1"/>
                  <w:ind w:left="1440" w:hanging="360"/>
                </w:pPr>
              </w:pPrChange>
            </w:pPr>
            <w:del w:id="58" w:author="RYAN ALVES DE CARVALHO" w:date="2024-08-22T16:20:00Z">
              <w:r w:rsidDel="00A46A07">
                <w:delText xml:space="preserve">Seguindo 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59" w:author="RYAN ALVES DE CARVALHO" w:date="2024-08-22T16:20:00Z"/>
              </w:rPr>
              <w:pPrChange w:id="60" w:author="RYAN ALVES DE CARVALHO" w:date="2024-08-22T16:39:00Z">
                <w:pPr>
                  <w:framePr w:hSpace="141" w:wrap="around" w:hAnchor="margin" w:x="-289" w:y="548"/>
                  <w:numPr>
                    <w:ilvl w:val="2"/>
                    <w:numId w:val="24"/>
                  </w:numPr>
                  <w:tabs>
                    <w:tab w:val="num" w:pos="2160"/>
                  </w:tabs>
                  <w:spacing w:before="100" w:beforeAutospacing="1" w:after="100" w:afterAutospacing="1"/>
                  <w:ind w:left="2160" w:hanging="360"/>
                </w:pPr>
              </w:pPrChange>
            </w:pPr>
            <w:del w:id="61" w:author="RYAN ALVES DE CARVALHO" w:date="2024-08-22T16:20:00Z">
              <w:r w:rsidDel="00A46A07">
                <w:delText>Caixa de entrada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62" w:author="RYAN ALVES DE CARVALHO" w:date="2024-08-22T16:20:00Z"/>
              </w:rPr>
              <w:pPrChange w:id="63" w:author="RYAN ALVES DE CARVALHO" w:date="2024-08-22T16:39:00Z">
                <w:pPr>
                  <w:framePr w:hSpace="141" w:wrap="around" w:hAnchor="margin" w:x="-289" w:y="548"/>
                  <w:numPr>
                    <w:ilvl w:val="2"/>
                    <w:numId w:val="24"/>
                  </w:numPr>
                  <w:tabs>
                    <w:tab w:val="num" w:pos="2160"/>
                  </w:tabs>
                  <w:spacing w:before="100" w:beforeAutospacing="1" w:after="100" w:afterAutospacing="1"/>
                  <w:ind w:left="2160" w:hanging="360"/>
                </w:pPr>
              </w:pPrChange>
            </w:pPr>
            <w:del w:id="64" w:author="RYAN ALVES DE CARVALHO" w:date="2024-08-22T16:20:00Z">
              <w:r w:rsidDel="00A46A07">
                <w:delText>Solicitações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65" w:author="RYAN ALVES DE CARVALHO" w:date="2024-08-22T16:20:00Z"/>
              </w:rPr>
              <w:pPrChange w:id="66" w:author="RYAN ALVES DE CARVALHO" w:date="2024-08-22T16:39:00Z">
                <w:pPr>
                  <w:framePr w:hSpace="141" w:wrap="around" w:hAnchor="margin" w:x="-289" w:y="548"/>
                  <w:numPr>
                    <w:ilvl w:val="2"/>
                    <w:numId w:val="24"/>
                  </w:numPr>
                  <w:tabs>
                    <w:tab w:val="num" w:pos="2160"/>
                  </w:tabs>
                  <w:spacing w:before="100" w:beforeAutospacing="1" w:after="100" w:afterAutospacing="1"/>
                  <w:ind w:left="2160" w:hanging="360"/>
                </w:pPr>
              </w:pPrChange>
            </w:pPr>
            <w:del w:id="67" w:author="RYAN ALVES DE CARVALHO" w:date="2024-08-22T16:20:00Z">
              <w:r w:rsidDel="00A46A07">
                <w:delText>Não Entregar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68" w:author="RYAN ALVES DE CARVALHO" w:date="2024-08-22T16:20:00Z"/>
              </w:rPr>
              <w:pPrChange w:id="69" w:author="RYAN ALVES DE CARVALHO" w:date="2024-08-22T16:39:00Z">
                <w:pPr>
                  <w:framePr w:hSpace="141" w:wrap="around" w:hAnchor="margin" w:x="-289" w:y="548"/>
                  <w:numPr>
                    <w:ilvl w:val="1"/>
                    <w:numId w:val="24"/>
                  </w:numPr>
                  <w:tabs>
                    <w:tab w:val="num" w:pos="1440"/>
                  </w:tabs>
                  <w:spacing w:before="100" w:beforeAutospacing="1" w:after="100" w:afterAutospacing="1"/>
                  <w:ind w:left="1440" w:hanging="360"/>
                </w:pPr>
              </w:pPrChange>
            </w:pPr>
            <w:del w:id="70" w:author="RYAN ALVES DE CARVALHO" w:date="2024-08-22T16:20:00Z">
              <w:r w:rsidDel="00A46A07">
                <w:delText xml:space="preserve">Todas Pessoas 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71" w:author="RYAN ALVES DE CARVALHO" w:date="2024-08-22T16:20:00Z"/>
              </w:rPr>
              <w:pPrChange w:id="72" w:author="RYAN ALVES DE CARVALHO" w:date="2024-08-22T16:39:00Z">
                <w:pPr>
                  <w:framePr w:hSpace="141" w:wrap="around" w:hAnchor="margin" w:x="-289" w:y="548"/>
                  <w:numPr>
                    <w:ilvl w:val="2"/>
                    <w:numId w:val="24"/>
                  </w:numPr>
                  <w:tabs>
                    <w:tab w:val="num" w:pos="2160"/>
                  </w:tabs>
                  <w:spacing w:before="100" w:beforeAutospacing="1" w:after="100" w:afterAutospacing="1"/>
                  <w:ind w:left="2160" w:hanging="360"/>
                </w:pPr>
              </w:pPrChange>
            </w:pPr>
            <w:del w:id="73" w:author="RYAN ALVES DE CARVALHO" w:date="2024-08-22T16:20:00Z">
              <w:r w:rsidDel="00A46A07">
                <w:delText>Caixa de entrada</w:delText>
              </w:r>
            </w:del>
          </w:p>
          <w:p w:rsidR="003C0919" w:rsidDel="00A46A07" w:rsidRDefault="003C0919">
            <w:pPr>
              <w:spacing w:before="100" w:beforeAutospacing="1" w:after="100" w:afterAutospacing="1"/>
              <w:rPr>
                <w:del w:id="74" w:author="RYAN ALVES DE CARVALHO" w:date="2024-08-22T16:20:00Z"/>
              </w:rPr>
              <w:pPrChange w:id="75" w:author="RYAN ALVES DE CARVALHO" w:date="2024-08-22T16:39:00Z">
                <w:pPr>
                  <w:framePr w:hSpace="141" w:wrap="around" w:hAnchor="margin" w:x="-289" w:y="548"/>
                  <w:numPr>
                    <w:ilvl w:val="2"/>
                    <w:numId w:val="24"/>
                  </w:numPr>
                  <w:tabs>
                    <w:tab w:val="num" w:pos="2160"/>
                  </w:tabs>
                  <w:spacing w:before="100" w:beforeAutospacing="1" w:after="100" w:afterAutospacing="1"/>
                  <w:ind w:left="2160" w:hanging="360"/>
                </w:pPr>
              </w:pPrChange>
            </w:pPr>
            <w:del w:id="76" w:author="RYAN ALVES DE CARVALHO" w:date="2024-08-22T16:20:00Z">
              <w:r w:rsidDel="00A46A07">
                <w:delText>Solicitações</w:delText>
              </w:r>
            </w:del>
          </w:p>
          <w:p w:rsidR="003C0919" w:rsidRDefault="003C0919">
            <w:pPr>
              <w:numPr>
                <w:ilvl w:val="0"/>
                <w:numId w:val="24"/>
              </w:numPr>
              <w:spacing w:before="100" w:beforeAutospacing="1" w:after="100" w:afterAutospacing="1"/>
              <w:pPrChange w:id="77" w:author="RYAN ALVES DE CARVALHO" w:date="2024-08-22T16:39:00Z">
                <w:pPr>
                  <w:framePr w:hSpace="141" w:wrap="around" w:hAnchor="margin" w:x="-289" w:y="548"/>
                  <w:numPr>
                    <w:ilvl w:val="2"/>
                    <w:numId w:val="24"/>
                  </w:numPr>
                  <w:tabs>
                    <w:tab w:val="num" w:pos="2160"/>
                  </w:tabs>
                  <w:spacing w:before="100" w:beforeAutospacing="1" w:after="100" w:afterAutospacing="1"/>
                  <w:ind w:left="2160" w:hanging="360"/>
                </w:pPr>
              </w:pPrChange>
            </w:pPr>
            <w:del w:id="78" w:author="RYAN ALVES DE CARVALHO" w:date="2024-08-22T16:20:00Z">
              <w:r w:rsidDel="00A46A07">
                <w:delText>Não Entregar</w:delText>
              </w:r>
            </w:del>
          </w:p>
          <w:p w:rsidR="003C0919" w:rsidRDefault="003C0919" w:rsidP="003C0919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Comentários</w:t>
            </w:r>
            <w:ins w:id="79" w:author="RYAN ALVES DE CARVALHO" w:date="2024-08-22T16:27:00Z">
              <w:r w:rsidR="00B25988">
                <w:t>:</w:t>
              </w:r>
            </w:ins>
            <w:del w:id="80" w:author="RYAN ALVES DE CARVALHO" w:date="2024-08-22T16:27:00Z">
              <w:r w:rsidDel="00B25988">
                <w:delText xml:space="preserve"> </w:delText>
              </w:r>
            </w:del>
          </w:p>
          <w:p w:rsidR="003C0919" w:rsidRPr="00B203CA" w:rsidDel="00B203CA" w:rsidRDefault="003C0919" w:rsidP="003C0919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del w:id="81" w:author="RYAN ALVES DE CARVALHO" w:date="2024-08-22T16:39:00Z"/>
                <w:rPrChange w:id="82" w:author="RYAN ALVES DE CARVALHO" w:date="2024-08-22T16:39:00Z">
                  <w:rPr>
                    <w:del w:id="83" w:author="RYAN ALVES DE CARVALHO" w:date="2024-08-22T16:39:00Z"/>
                    <w:b/>
                  </w:rPr>
                </w:rPrChange>
              </w:rPr>
            </w:pPr>
            <w:r>
              <w:t>Permitir comentários</w:t>
            </w:r>
            <w:ins w:id="84" w:author="RYAN ALVES DE CARVALHO" w:date="2024-08-22T16:27:00Z">
              <w:r w:rsidR="00B25988">
                <w:t>;</w:t>
              </w:r>
            </w:ins>
          </w:p>
          <w:p w:rsidR="00B203CA" w:rsidRDefault="00B203CA" w:rsidP="003C0919">
            <w:pPr>
              <w:numPr>
                <w:ilvl w:val="1"/>
                <w:numId w:val="24"/>
              </w:numPr>
              <w:spacing w:before="100" w:beforeAutospacing="1" w:after="100" w:afterAutospacing="1"/>
              <w:rPr>
                <w:ins w:id="85" w:author="RYAN ALVES DE CARVALHO" w:date="2024-08-22T16:39:00Z"/>
              </w:rPr>
            </w:pPr>
          </w:p>
          <w:p w:rsidR="00A46A07" w:rsidRPr="00B203CA" w:rsidRDefault="00A46A07">
            <w:pPr>
              <w:spacing w:before="100" w:beforeAutospacing="1" w:after="100" w:afterAutospacing="1"/>
              <w:ind w:left="1440"/>
              <w:rPr>
                <w:ins w:id="86" w:author="RYAN ALVES DE CARVALHO" w:date="2024-08-22T16:21:00Z"/>
                <w:b/>
              </w:rPr>
              <w:pPrChange w:id="87" w:author="RYAN ALVES DE CARVALHO" w:date="2024-08-22T16:39:00Z">
                <w:pPr>
                  <w:framePr w:hSpace="141" w:wrap="around" w:hAnchor="margin" w:x="-289" w:y="548"/>
                  <w:spacing w:before="100" w:beforeAutospacing="1" w:after="100" w:afterAutospacing="1"/>
                </w:pPr>
              </w:pPrChange>
            </w:pPr>
          </w:p>
          <w:p w:rsidR="003C0919" w:rsidRPr="003C0919" w:rsidRDefault="003C0919" w:rsidP="003C0919">
            <w:pPr>
              <w:spacing w:before="100" w:beforeAutospacing="1" w:after="100" w:afterAutospacing="1"/>
              <w:rPr>
                <w:b/>
              </w:rPr>
            </w:pPr>
            <w:r w:rsidRPr="003C0919">
              <w:rPr>
                <w:b/>
              </w:rPr>
              <w:t xml:space="preserve">Ajustar Feed Inicial </w:t>
            </w:r>
          </w:p>
          <w:p w:rsidR="003C0919" w:rsidRDefault="003C0919" w:rsidP="003C0919">
            <w:pPr>
              <w:spacing w:before="100" w:beforeAutospacing="1" w:after="100" w:afterAutospacing="1"/>
            </w:pPr>
            <w:r>
              <w:t xml:space="preserve">Funcionalidades nesse requisito: </w:t>
            </w:r>
          </w:p>
          <w:p w:rsidR="003C0919" w:rsidRDefault="00A46A07" w:rsidP="003C0919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ins w:id="88" w:author="RYAN ALVES DE CARVALHO" w:date="2024-08-22T16:23:00Z">
              <w:r>
                <w:t>Direcionamento para alteração das preferências de categorias.</w:t>
              </w:r>
            </w:ins>
            <w:del w:id="89" w:author="RYAN ALVES DE CARVALHO" w:date="2024-08-22T16:23:00Z">
              <w:r w:rsidR="003C0919" w:rsidDel="00A46A07">
                <w:delText>“Botão” para as categorias</w:delText>
              </w:r>
            </w:del>
          </w:p>
          <w:p w:rsidR="003C0919" w:rsidDel="00A46A07" w:rsidRDefault="00A46A07" w:rsidP="00B25988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del w:id="90" w:author="RYAN ALVES DE CARVALHO" w:date="2024-08-22T16:26:00Z"/>
              </w:rPr>
            </w:pPr>
            <w:ins w:id="91" w:author="RYAN ALVES DE CARVALHO" w:date="2024-08-22T16:26:00Z">
              <w:r>
                <w:t>O feed inicial será baseado na escolha das categorias, dos seguidores e das recomendações.</w:t>
              </w:r>
            </w:ins>
            <w:del w:id="92" w:author="RYAN ALVES DE CARVALHO" w:date="2024-08-22T16:26:00Z">
              <w:r w:rsidR="003C0919" w:rsidDel="00A46A07">
                <w:delText>Botão para seguir contas</w:delText>
              </w:r>
            </w:del>
          </w:p>
          <w:p w:rsidR="003C0919" w:rsidDel="00A46A07" w:rsidRDefault="003C0919" w:rsidP="00D55FE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del w:id="93" w:author="RYAN ALVES DE CARVALHO" w:date="2024-08-22T16:26:00Z"/>
              </w:rPr>
            </w:pPr>
            <w:del w:id="94" w:author="RYAN ALVES DE CARVALHO" w:date="2024-08-22T16:26:00Z">
              <w:r w:rsidDel="00A46A07">
                <w:delText>“Botão” para recomendações</w:delText>
              </w:r>
            </w:del>
          </w:p>
          <w:p w:rsidR="003C0919" w:rsidDel="00A46A07" w:rsidRDefault="003C0919" w:rsidP="003C0919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del w:id="95" w:author="RYAN ALVES DE CARVALHO" w:date="2024-08-22T16:26:00Z"/>
              </w:rPr>
            </w:pPr>
            <w:del w:id="96" w:author="RYAN ALVES DE CARVALHO" w:date="2024-08-22T16:26:00Z">
              <w:r w:rsidDel="00A46A07">
                <w:delText>Caixa de pesquisa</w:delText>
              </w:r>
            </w:del>
          </w:p>
          <w:p w:rsidR="003C0919" w:rsidDel="00A46A07" w:rsidRDefault="003C0919" w:rsidP="00A46A07">
            <w:pPr>
              <w:pStyle w:val="NormalWeb"/>
              <w:rPr>
                <w:del w:id="97" w:author="RYAN ALVES DE CARVALHO" w:date="2024-08-22T16:22:00Z"/>
              </w:rPr>
            </w:pPr>
            <w:del w:id="98" w:author="RYAN ALVES DE CARVALHO" w:date="2024-08-22T16:26:00Z">
              <w:r w:rsidDel="00A46A07">
                <w:delText>O feed inicial será baseado na escolha das categorias, dos seguidores e das recomendações.</w:delText>
              </w:r>
            </w:del>
          </w:p>
          <w:p w:rsidR="00A46A07" w:rsidRDefault="00A46A07" w:rsidP="003C0919">
            <w:pPr>
              <w:pStyle w:val="NormalWeb"/>
              <w:rPr>
                <w:ins w:id="99" w:author="RYAN ALVES DE CARVALHO" w:date="2024-08-22T16:22:00Z"/>
              </w:rPr>
            </w:pPr>
          </w:p>
          <w:p w:rsidR="003C0919" w:rsidDel="00A46A07" w:rsidRDefault="003C0919" w:rsidP="003C0919">
            <w:pPr>
              <w:spacing w:before="100" w:beforeAutospacing="1" w:after="100" w:afterAutospacing="1"/>
              <w:rPr>
                <w:del w:id="100" w:author="RYAN ALVES DE CARVALHO" w:date="2024-08-22T16:22:00Z"/>
              </w:rPr>
            </w:pPr>
          </w:p>
          <w:p w:rsidR="003C0919" w:rsidRPr="0018138D" w:rsidRDefault="003C0919">
            <w:pPr>
              <w:pStyle w:val="NormalWeb"/>
              <w:pPrChange w:id="101" w:author="RYAN ALVES DE CARVALHO" w:date="2024-08-22T16:22:00Z">
                <w:pPr>
                  <w:framePr w:hSpace="141" w:wrap="around" w:hAnchor="margin" w:x="-289" w:y="548"/>
                </w:pPr>
              </w:pPrChange>
            </w:pPr>
          </w:p>
        </w:tc>
      </w:tr>
    </w:tbl>
    <w:p w:rsidR="00016CD4" w:rsidRPr="00933CD1" w:rsidRDefault="00933CD1">
      <w:pPr>
        <w:jc w:val="center"/>
        <w:rPr>
          <w:rFonts w:ascii="Verdana" w:hAnsi="Verdana"/>
          <w:b/>
        </w:rPr>
      </w:pPr>
      <w:moveFromRangeStart w:id="102" w:author="RYAN ALVES DE CARVALHO" w:date="2024-08-22T16:39:00Z" w:name="move175237191"/>
      <w:moveFrom w:id="103" w:author="RYAN ALVES DE CARVALHO" w:date="2024-08-22T16:39:00Z">
        <w:r w:rsidRPr="00933CD1" w:rsidDel="00B203CA">
          <w:rPr>
            <w:rFonts w:ascii="Verdana" w:hAnsi="Verdana"/>
            <w:b/>
          </w:rPr>
          <w:lastRenderedPageBreak/>
          <w:t xml:space="preserve">Documento de Levantamento de Requisitos </w:t>
        </w:r>
        <w:r w:rsidR="00122315" w:rsidDel="00B203CA">
          <w:rPr>
            <w:rFonts w:ascii="Verdana" w:hAnsi="Verdana"/>
            <w:b/>
          </w:rPr>
          <w:t>Funcionais</w:t>
        </w:r>
      </w:moveFrom>
      <w:moveFromRangeEnd w:id="102"/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CFC" w:rsidRDefault="00031CFC" w:rsidP="004A1DCB">
      <w:r>
        <w:separator/>
      </w:r>
    </w:p>
  </w:endnote>
  <w:endnote w:type="continuationSeparator" w:id="0">
    <w:p w:rsidR="00031CFC" w:rsidRDefault="00031CFC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CFC" w:rsidRDefault="00031CFC" w:rsidP="004A1DCB">
      <w:r>
        <w:separator/>
      </w:r>
    </w:p>
  </w:footnote>
  <w:footnote w:type="continuationSeparator" w:id="0">
    <w:p w:rsidR="00031CFC" w:rsidRDefault="00031CFC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</w:t>
          </w:r>
          <w:ins w:id="104" w:author="RYAN ALVES DE CARVALHO" w:date="2024-08-22T16:16:00Z">
            <w:r w:rsidR="00A46A07">
              <w:rPr>
                <w:rFonts w:ascii="Verdana" w:hAnsi="Verdana"/>
              </w:rPr>
              <w:t>018</w:t>
            </w:r>
          </w:ins>
          <w:del w:id="105" w:author="RYAN ALVES DE CARVALHO" w:date="2024-08-22T16:16:00Z">
            <w:r w:rsidR="00C9449F" w:rsidDel="00A46A07">
              <w:rPr>
                <w:rFonts w:ascii="Verdana" w:hAnsi="Verdana"/>
              </w:rPr>
              <w:delText>001</w:delText>
            </w:r>
          </w:del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ins w:id="106" w:author="LUIZ HENRIQUE VIDAL ARAUJO" w:date="2024-08-27T10:44:00Z">
            <w:r w:rsidR="00D55FE9">
              <w:rPr>
                <w:rFonts w:ascii="Verdana" w:hAnsi="Verdana"/>
                <w:sz w:val="20"/>
                <w:szCs w:val="20"/>
              </w:rPr>
              <w:t>27</w:t>
            </w:r>
          </w:ins>
          <w:del w:id="107" w:author="LUIZ HENRIQUE VIDAL ARAUJO" w:date="2024-08-27T10:44:00Z">
            <w:r w:rsidR="00A55744" w:rsidDel="00D55FE9">
              <w:rPr>
                <w:rFonts w:ascii="Verdana" w:hAnsi="Verdana"/>
                <w:sz w:val="20"/>
                <w:szCs w:val="20"/>
              </w:rPr>
              <w:delText>08</w:delText>
            </w:r>
          </w:del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B59245E"/>
    <w:multiLevelType w:val="multilevel"/>
    <w:tmpl w:val="A88E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0C4FFD"/>
    <w:multiLevelType w:val="multilevel"/>
    <w:tmpl w:val="B9CA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DB01E27"/>
    <w:multiLevelType w:val="hybridMultilevel"/>
    <w:tmpl w:val="ED9C33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"/>
  </w:num>
  <w:num w:numId="4">
    <w:abstractNumId w:val="20"/>
  </w:num>
  <w:num w:numId="5">
    <w:abstractNumId w:val="6"/>
  </w:num>
  <w:num w:numId="6">
    <w:abstractNumId w:val="13"/>
  </w:num>
  <w:num w:numId="7">
    <w:abstractNumId w:val="2"/>
  </w:num>
  <w:num w:numId="8">
    <w:abstractNumId w:val="15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</w:num>
  <w:num w:numId="12">
    <w:abstractNumId w:val="10"/>
  </w:num>
  <w:num w:numId="13">
    <w:abstractNumId w:val="3"/>
  </w:num>
  <w:num w:numId="14">
    <w:abstractNumId w:val="8"/>
  </w:num>
  <w:num w:numId="15">
    <w:abstractNumId w:val="7"/>
  </w:num>
  <w:num w:numId="16">
    <w:abstractNumId w:val="12"/>
  </w:num>
  <w:num w:numId="17">
    <w:abstractNumId w:val="4"/>
  </w:num>
  <w:num w:numId="18">
    <w:abstractNumId w:val="19"/>
  </w:num>
  <w:num w:numId="19">
    <w:abstractNumId w:val="5"/>
  </w:num>
  <w:num w:numId="20">
    <w:abstractNumId w:val="22"/>
  </w:num>
  <w:num w:numId="21">
    <w:abstractNumId w:val="0"/>
  </w:num>
  <w:num w:numId="22">
    <w:abstractNumId w:val="16"/>
  </w:num>
  <w:num w:numId="23">
    <w:abstractNumId w:val="21"/>
  </w:num>
  <w:num w:numId="24">
    <w:abstractNumId w:val="9"/>
  </w:num>
  <w:num w:numId="25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YAN ALVES DE CARVALHO">
    <w15:presenceInfo w15:providerId="AD" w15:userId="S-1-5-21-2833710153-2772162091-3397818863-8854"/>
  </w15:person>
  <w15:person w15:author="PEDRO HENRIQUE DE SOUSA BARBOSA">
    <w15:presenceInfo w15:providerId="AD" w15:userId="S-1-5-21-2833710153-2772162091-3397818863-8850"/>
  </w15:person>
  <w15:person w15:author="LUIZ HENRIQUE VIDAL ARAUJO">
    <w15:presenceInfo w15:providerId="AD" w15:userId="S-1-5-21-2833710153-2772162091-3397818863-88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trackRevisio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31CFC"/>
    <w:rsid w:val="00050481"/>
    <w:rsid w:val="000579AC"/>
    <w:rsid w:val="000751DB"/>
    <w:rsid w:val="000A099F"/>
    <w:rsid w:val="00122315"/>
    <w:rsid w:val="001459B1"/>
    <w:rsid w:val="0018138D"/>
    <w:rsid w:val="0018197E"/>
    <w:rsid w:val="001D5ED0"/>
    <w:rsid w:val="001D615B"/>
    <w:rsid w:val="002026AF"/>
    <w:rsid w:val="00206CEC"/>
    <w:rsid w:val="00215C60"/>
    <w:rsid w:val="002373E6"/>
    <w:rsid w:val="002548B7"/>
    <w:rsid w:val="002617B1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C0919"/>
    <w:rsid w:val="003E5836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721E5"/>
    <w:rsid w:val="0067259A"/>
    <w:rsid w:val="006A2055"/>
    <w:rsid w:val="006B37BF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061A5"/>
    <w:rsid w:val="00844C9D"/>
    <w:rsid w:val="0085047C"/>
    <w:rsid w:val="00861FBE"/>
    <w:rsid w:val="008F296C"/>
    <w:rsid w:val="00923265"/>
    <w:rsid w:val="00933CD1"/>
    <w:rsid w:val="0093418F"/>
    <w:rsid w:val="0095228A"/>
    <w:rsid w:val="0096655A"/>
    <w:rsid w:val="009B6A0C"/>
    <w:rsid w:val="00A13DE3"/>
    <w:rsid w:val="00A210CA"/>
    <w:rsid w:val="00A42B42"/>
    <w:rsid w:val="00A46A07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203CA"/>
    <w:rsid w:val="00B25988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55FE9"/>
    <w:rsid w:val="00DC348B"/>
    <w:rsid w:val="00DE19C3"/>
    <w:rsid w:val="00DE1F50"/>
    <w:rsid w:val="00E9192D"/>
    <w:rsid w:val="00F057EE"/>
    <w:rsid w:val="00F22825"/>
    <w:rsid w:val="00F62866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C99A0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C091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598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5988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7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FBB4-27F5-45E4-B856-6D27FC89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LUIZ HENRIQUE VIDAL ARAUJO</cp:lastModifiedBy>
  <cp:revision>3</cp:revision>
  <dcterms:created xsi:type="dcterms:W3CDTF">2024-08-22T19:40:00Z</dcterms:created>
  <dcterms:modified xsi:type="dcterms:W3CDTF">2024-08-27T13:45:00Z</dcterms:modified>
</cp:coreProperties>
</file>